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Behind Enemy Lines: Investigating Crozier’s Paradox and Recognition of Nestmates through an Individual</w:t>
      </w:r>
      <w:ins w:author="Margaux Bieuville" w:id="0" w:date="2024-08-05T09:50:43Z">
        <w:r w:rsidDel="00000000" w:rsidR="00000000" w:rsidRPr="00000000">
          <w:rPr>
            <w:rtl w:val="0"/>
          </w:rPr>
          <w:t xml:space="preserve">-</w:t>
        </w:r>
      </w:ins>
      <w:del w:author="Margaux Bieuville" w:id="0" w:date="2024-08-05T09:50:43Z">
        <w:r w:rsidDel="00000000" w:rsidR="00000000" w:rsidRPr="00000000">
          <w:rPr>
            <w:rtl w:val="0"/>
          </w:rPr>
          <w:delText xml:space="preserve"> </w:delText>
        </w:r>
      </w:del>
      <w:r w:rsidDel="00000000" w:rsidR="00000000" w:rsidRPr="00000000">
        <w:rPr>
          <w:rtl w:val="0"/>
        </w:rPr>
        <w:t xml:space="preserve">Based Model</w:t>
      </w:r>
    </w:p>
    <w:p w:rsidR="00000000" w:rsidDel="00000000" w:rsidP="00000000" w:rsidRDefault="00000000" w:rsidRPr="00000000" w14:paraId="00000002">
      <w:pPr>
        <w:jc w:val="center"/>
        <w:rPr>
          <w:i w:val="0"/>
          <w:color w:val="404040"/>
          <w:sz w:val="24"/>
          <w:szCs w:val="24"/>
        </w:rPr>
      </w:pPr>
      <w:r w:rsidDel="00000000" w:rsidR="00000000" w:rsidRPr="00000000">
        <w:rPr>
          <w:i w:val="0"/>
          <w:color w:val="404040"/>
          <w:sz w:val="24"/>
          <w:szCs w:val="24"/>
          <w:rtl w:val="0"/>
        </w:rPr>
        <w:br w:type="textWrapping"/>
        <w:t xml:space="preserve">Credentials</w:t>
      </w:r>
    </w:p>
    <w:p w:rsidR="00000000" w:rsidDel="00000000" w:rsidP="00000000" w:rsidRDefault="00000000" w:rsidRPr="00000000" w14:paraId="00000003">
      <w:pPr>
        <w:pStyle w:val="Heading1"/>
        <w:rPr>
          <w:i w:val="0"/>
          <w:color w:val="000000"/>
        </w:rPr>
      </w:pPr>
      <w:r w:rsidDel="00000000" w:rsidR="00000000" w:rsidRPr="00000000">
        <w:rPr>
          <w:i w:val="0"/>
          <w:color w:val="000000"/>
          <w:rtl w:val="0"/>
        </w:rPr>
        <w:t xml:space="preserve">Abstract</w:t>
      </w:r>
    </w:p>
    <w:p w:rsidR="00000000" w:rsidDel="00000000" w:rsidP="00000000" w:rsidRDefault="00000000" w:rsidRPr="00000000" w14:paraId="00000004">
      <w:pPr>
        <w:pStyle w:val="Heading1"/>
        <w:rPr>
          <w:i w:val="0"/>
          <w:color w:val="000000"/>
        </w:rPr>
      </w:pPr>
      <w:r w:rsidDel="00000000" w:rsidR="00000000" w:rsidRPr="00000000">
        <w:rPr>
          <w:i w:val="0"/>
          <w:color w:val="000000"/>
          <w:rtl w:val="0"/>
        </w:rPr>
        <w:t xml:space="preserve">Introduction</w:t>
      </w:r>
    </w:p>
    <w:p w:rsidR="00000000" w:rsidDel="00000000" w:rsidP="00000000" w:rsidRDefault="00000000" w:rsidRPr="00000000" w14:paraId="00000005">
      <w:pPr>
        <w:pStyle w:val="Heading1"/>
        <w:rPr/>
      </w:pPr>
      <w:r w:rsidDel="00000000" w:rsidR="00000000" w:rsidRPr="00000000">
        <w:rPr>
          <w:rtl w:val="0"/>
        </w:rPr>
        <w:t xml:space="preserve">Materials and Methods</w:t>
      </w:r>
    </w:p>
    <w:p w:rsidR="00000000" w:rsidDel="00000000" w:rsidP="00000000" w:rsidRDefault="00000000" w:rsidRPr="00000000" w14:paraId="00000006">
      <w:pPr>
        <w:pStyle w:val="Heading2"/>
        <w:rPr/>
      </w:pPr>
      <w:r w:rsidDel="00000000" w:rsidR="00000000" w:rsidRPr="00000000">
        <w:rPr>
          <w:rtl w:val="0"/>
        </w:rPr>
        <w:t xml:space="preserve">The Model</w:t>
      </w:r>
    </w:p>
    <w:p w:rsidR="00000000" w:rsidDel="00000000" w:rsidP="00000000" w:rsidRDefault="00000000" w:rsidRPr="00000000" w14:paraId="00000007">
      <w:pPr>
        <w:rPr/>
      </w:pPr>
      <w:r w:rsidDel="00000000" w:rsidR="00000000" w:rsidRPr="00000000">
        <w:rPr>
          <w:rtl w:val="0"/>
        </w:rPr>
        <w:t xml:space="preserve">The purpose of the model is to study how cue diversity and abundance may evolve despite Crozier’s paradox in a situation where ant colonies can forage or steal resources from another nest. The model was developed in C++ (enter citation), and an instance of a simulated population comprises of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colonies</m:t>
            </m:r>
          </m:sub>
        </m:sSub>
      </m:oMath>
      <w:r w:rsidDel="00000000" w:rsidR="00000000" w:rsidRPr="00000000">
        <w:rPr>
          <w:rtl w:val="0"/>
        </w:rPr>
        <w:t xml:space="preserve"> ant colonies containing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workers</m:t>
            </m:r>
          </m:sub>
        </m:sSub>
      </m:oMath>
      <w:r w:rsidDel="00000000" w:rsidR="00000000" w:rsidRPr="00000000">
        <w:rPr>
          <w:rtl w:val="0"/>
        </w:rPr>
        <w:t xml:space="preserve"> workers. Each worker ant can </w:t>
      </w:r>
      <w:commentRangeStart w:id="0"/>
      <w:r w:rsidDel="00000000" w:rsidR="00000000" w:rsidRPr="00000000">
        <w:rPr>
          <w:rtl w:val="0"/>
        </w:rPr>
        <w:t xml:space="preserve">adaptively</w:t>
      </w:r>
      <w:commentRangeEnd w:id="0"/>
      <w:r w:rsidDel="00000000" w:rsidR="00000000" w:rsidRPr="00000000">
        <w:commentReference w:id="0"/>
      </w:r>
      <w:r w:rsidDel="00000000" w:rsidR="00000000" w:rsidRPr="00000000">
        <w:rPr>
          <w:rtl w:val="0"/>
        </w:rPr>
        <w:t xml:space="preserve"> choose between foraging or stealing resources from another colony. Workers stealing from another colony or returning with resources to their home colony undergo a recognition check by a random worker, where entry is permitted if the intruder is recognized as a nestmate. Gillespie algorithm was utilized for dynamically scheduling events like foraging and stealing in the model. Once an action is completed, the period before the next action is sampled from an exponential distribution with expected value 1.</w:t>
      </w:r>
    </w:p>
    <w:p w:rsidR="00000000" w:rsidDel="00000000" w:rsidP="00000000" w:rsidRDefault="00000000" w:rsidRPr="00000000" w14:paraId="00000008">
      <w:pPr>
        <w:pStyle w:val="Heading2"/>
        <w:rPr/>
      </w:pPr>
      <w:r w:rsidDel="00000000" w:rsidR="00000000" w:rsidRPr="00000000">
        <w:rPr>
          <w:rtl w:val="0"/>
        </w:rPr>
        <w:t xml:space="preserve">Recognition Cues</w:t>
      </w:r>
    </w:p>
    <w:p w:rsidR="00000000" w:rsidDel="00000000" w:rsidP="00000000" w:rsidRDefault="00000000" w:rsidRPr="00000000" w14:paraId="00000009">
      <w:pPr>
        <w:rPr/>
      </w:pPr>
      <w:r w:rsidDel="00000000" w:rsidR="00000000" w:rsidRPr="00000000">
        <w:rPr>
          <w:rtl w:val="0"/>
        </w:rPr>
        <w:t xml:space="preserve">Each colony has a chemical profile which serves as the recognition signal against which an intruder is compared. </w:t>
      </w:r>
      <w:commentRangeStart w:id="1"/>
      <w:r w:rsidDel="00000000" w:rsidR="00000000" w:rsidRPr="00000000">
        <w:rPr>
          <w:rtl w:val="0"/>
        </w:rPr>
        <w:t xml:space="preserve">Ant CHCs don’t all vary independently, and this can be due to physical as well as biosynthetic constraints. Thus, many CHC dynamics and related recognition procedures are quite difficult to encode in a model. In our model, a colony’s recognition profile consists of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cues</m:t>
            </m:r>
          </m:sub>
        </m:sSub>
      </m:oMath>
      <w:r w:rsidDel="00000000" w:rsidR="00000000" w:rsidRPr="00000000">
        <w:rPr>
          <w:rtl w:val="0"/>
        </w:rPr>
        <w:t xml:space="preserve"> compound groups. These compound groups can vary independently from each other and can be viewed as homologous series of CHCs (such as sum of 15-MeC25, 15-MeC27 and 15-MeC29) for a clearer biological understanding</w:t>
      </w:r>
      <w:commentRangeEnd w:id="1"/>
      <w:r w:rsidDel="00000000" w:rsidR="00000000" w:rsidRPr="00000000">
        <w:commentReference w:id="1"/>
      </w:r>
      <w:r w:rsidDel="00000000" w:rsidR="00000000" w:rsidRPr="00000000">
        <w:rPr>
          <w:rtl w:val="0"/>
        </w:rPr>
        <w:t xml:space="preserve">. Said compound groups can also be seen as the principal component along which sets of hydrocarbons vary and are independent of each other by definition.</w:t>
      </w:r>
    </w:p>
    <w:p w:rsidR="00000000" w:rsidDel="00000000" w:rsidP="00000000" w:rsidRDefault="00000000" w:rsidRPr="00000000" w14:paraId="0000000A">
      <w:pPr>
        <w:rPr/>
      </w:pPr>
      <w:r w:rsidDel="00000000" w:rsidR="00000000" w:rsidRPr="00000000">
        <w:rPr>
          <w:rtl w:val="0"/>
        </w:rPr>
        <w:t xml:space="preserve">For a colony </w:t>
      </w:r>
      <m:oMath>
        <m:r>
          <w:rPr>
            <w:rFonts w:ascii="Cambria Math" w:cs="Cambria Math" w:eastAsia="Cambria Math" w:hAnsi="Cambria Math"/>
          </w:rPr>
          <m:t xml:space="preserve">r</m:t>
        </m:r>
      </m:oMath>
      <w:r w:rsidDel="00000000" w:rsidR="00000000" w:rsidRPr="00000000">
        <w:rPr>
          <w:rtl w:val="0"/>
        </w:rPr>
        <w:t xml:space="preserve">, the abundance of the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th</m:t>
            </m:r>
          </m:sup>
        </m:sSup>
      </m:oMath>
      <w:r w:rsidDel="00000000" w:rsidR="00000000" w:rsidRPr="00000000">
        <w:rPr>
          <w:rtl w:val="0"/>
        </w:rPr>
        <w:t xml:space="preserve"> compound groups are denoted as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r,i</m:t>
            </m:r>
          </m:sub>
        </m:sSub>
      </m:oMath>
      <w:r w:rsidDel="00000000" w:rsidR="00000000" w:rsidRPr="00000000">
        <w:rPr>
          <w:rtl w:val="0"/>
        </w:rPr>
        <w:t xml:space="preserve">, and the total cue abundance for a colony denoted by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m:t>
            </m:r>
          </m:sub>
        </m:sSub>
      </m:oMath>
      <w:r w:rsidDel="00000000" w:rsidR="00000000" w:rsidRPr="00000000">
        <w:rPr>
          <w:rtl w:val="0"/>
        </w:rPr>
        <w:t xml:space="preserve"> is the sum of its compound groups’ abundances. Initial abundance for each group were sampled from an exponential distribution with the rate parameter </w:t>
      </w: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cues</m:t>
            </m:r>
          </m:sub>
        </m:sSub>
      </m:oMath>
      <w:r w:rsidDel="00000000" w:rsidR="00000000" w:rsidRPr="00000000">
        <w:rPr>
          <w:rtl w:val="0"/>
        </w:rPr>
        <w:t xml:space="preserve">. Each time a colony </w:t>
      </w:r>
      <m:oMath>
        <m:r>
          <w:rPr>
            <w:rFonts w:ascii="Cambria Math" w:cs="Cambria Math" w:eastAsia="Cambria Math" w:hAnsi="Cambria Math"/>
          </w:rPr>
          <m:t xml:space="preserve">r</m:t>
        </m:r>
      </m:oMath>
      <w:r w:rsidDel="00000000" w:rsidR="00000000" w:rsidRPr="00000000">
        <w:rPr>
          <w:rtl w:val="0"/>
        </w:rPr>
        <w:t xml:space="preserve"> reproduces a daughter colony </w:t>
      </w:r>
      <m:oMath>
        <m:r>
          <w:rPr>
            <w:rFonts w:ascii="Cambria Math" w:cs="Cambria Math" w:eastAsia="Cambria Math" w:hAnsi="Cambria Math"/>
          </w:rPr>
          <m:t xml:space="preserve">d</m:t>
        </m:r>
      </m:oMath>
      <w:r w:rsidDel="00000000" w:rsidR="00000000" w:rsidRPr="00000000">
        <w:rPr>
          <w:rtl w:val="0"/>
        </w:rPr>
        <w:t xml:space="preserve">, the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th</m:t>
            </m:r>
          </m:sup>
        </m:sSup>
      </m:oMath>
      <w:r w:rsidDel="00000000" w:rsidR="00000000" w:rsidRPr="00000000">
        <w:rPr>
          <w:rtl w:val="0"/>
        </w:rPr>
        <w:t xml:space="preserve"> compound group abundance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d,i</m:t>
            </m:r>
          </m:sub>
        </m:sSub>
      </m:oMath>
      <w:r w:rsidDel="00000000" w:rsidR="00000000" w:rsidRPr="00000000">
        <w:rPr>
          <w:rtl w:val="0"/>
        </w:rPr>
        <w:t xml:space="preserve"> is chosen from a normal distribution with mean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r,i</m:t>
            </m:r>
          </m:sub>
        </m:sSub>
      </m:oMath>
      <w:r w:rsidDel="00000000" w:rsidR="00000000" w:rsidRPr="00000000">
        <w:rPr>
          <w:rtl w:val="0"/>
        </w:rPr>
        <w:t xml:space="preserve"> and standard deviation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cues</m:t>
            </m:r>
          </m:sub>
        </m:sSub>
      </m:oMath>
      <w:r w:rsidDel="00000000" w:rsidR="00000000" w:rsidRPr="00000000">
        <w:rPr>
          <w:rtl w:val="0"/>
        </w:rPr>
        <w:t xml:space="preserve">. Here,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cues</m:t>
            </m:r>
          </m:sub>
        </m:sSub>
      </m:oMath>
      <w:r w:rsidDel="00000000" w:rsidR="00000000" w:rsidRPr="00000000">
        <w:rPr>
          <w:rtl w:val="0"/>
        </w:rPr>
        <w:t xml:space="preserve"> denotes the mutation step size for the chemical cues. Chemical abundance values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r,i</m:t>
            </m:r>
          </m:sub>
        </m:sSub>
      </m:oMath>
      <w:r w:rsidDel="00000000" w:rsidR="00000000" w:rsidRPr="00000000">
        <w:rPr>
          <w:rtl w:val="0"/>
        </w:rPr>
        <w:t xml:space="preserve"> have no upper limit but are lower bound at 0.</w:t>
      </w:r>
    </w:p>
    <w:p w:rsidR="00000000" w:rsidDel="00000000" w:rsidP="00000000" w:rsidRDefault="00000000" w:rsidRPr="00000000" w14:paraId="0000000B">
      <w:pPr>
        <w:rPr/>
      </w:pPr>
      <w:r w:rsidDel="00000000" w:rsidR="00000000" w:rsidRPr="00000000">
        <w:rPr>
          <w:rtl w:val="0"/>
        </w:rPr>
        <w:t xml:space="preserve">Workers have a profile that varies around the parent colony profile. The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th</m:t>
            </m:r>
          </m:sup>
        </m:sSup>
      </m:oMath>
      <w:r w:rsidDel="00000000" w:rsidR="00000000" w:rsidRPr="00000000">
        <w:rPr>
          <w:rtl w:val="0"/>
        </w:rPr>
        <w:t xml:space="preserve"> chemical group abundances for a worker </w:t>
      </w:r>
      <m:oMath>
        <m:r>
          <w:rPr>
            <w:rFonts w:ascii="Cambria Math" w:cs="Cambria Math" w:eastAsia="Cambria Math" w:hAnsi="Cambria Math"/>
          </w:rPr>
          <m:t xml:space="preserve">w</m:t>
        </m:r>
      </m:oMath>
      <w:r w:rsidDel="00000000" w:rsidR="00000000" w:rsidRPr="00000000">
        <w:rPr>
          <w:rtl w:val="0"/>
        </w:rPr>
        <w:t xml:space="preserve"> from a parent colony </w:t>
      </w:r>
      <m:oMath>
        <m:r>
          <w:rPr>
            <w:rFonts w:ascii="Cambria Math" w:cs="Cambria Math" w:eastAsia="Cambria Math" w:hAnsi="Cambria Math"/>
          </w:rPr>
          <m:t xml:space="preserve">r</m:t>
        </m:r>
      </m:oMath>
      <w:r w:rsidDel="00000000" w:rsidR="00000000" w:rsidRPr="00000000">
        <w:rPr>
          <w:rtl w:val="0"/>
        </w:rPr>
        <w:t xml:space="preserve"> is sampled from a normal distribution with mean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r,i</m:t>
            </m:r>
          </m:sub>
        </m:sSub>
      </m:oMath>
      <w:r w:rsidDel="00000000" w:rsidR="00000000" w:rsidRPr="00000000">
        <w:rPr>
          <w:rtl w:val="0"/>
        </w:rPr>
        <w:t xml:space="preserve"> and standard deviation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cues</m:t>
            </m:r>
          </m:sub>
        </m:sSub>
        <m:r>
          <w:rPr>
            <w:rFonts w:ascii="Cambria Math" w:cs="Cambria Math" w:eastAsia="Cambria Math" w:hAnsi="Cambria Math"/>
          </w:rPr>
          <m:t xml:space="preserve">/10</m:t>
        </m:r>
      </m:oMath>
      <w:r w:rsidDel="00000000" w:rsidR="00000000" w:rsidRPr="00000000">
        <w:rPr>
          <w:rtl w:val="0"/>
        </w:rPr>
        <w:t xml:space="preserve">. </w:t>
      </w:r>
      <w:commentRangeStart w:id="2"/>
      <w:r w:rsidDel="00000000" w:rsidR="00000000" w:rsidRPr="00000000">
        <w:rPr>
          <w:rtl w:val="0"/>
        </w:rPr>
        <w:t xml:space="preserve">The smaller spread of the sampling curve ensures that workers in a colony have sufficiently similar profiles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0C">
      <w:pPr>
        <w:pStyle w:val="Heading2"/>
        <w:rPr/>
      </w:pPr>
      <w:r w:rsidDel="00000000" w:rsidR="00000000" w:rsidRPr="00000000">
        <w:rPr>
          <w:rtl w:val="0"/>
        </w:rPr>
        <w:t xml:space="preserve">Foraging and resource consumption</w:t>
      </w:r>
    </w:p>
    <w:p w:rsidR="00000000" w:rsidDel="00000000" w:rsidP="00000000" w:rsidRDefault="00000000" w:rsidRPr="00000000" w14:paraId="0000000D">
      <w:pPr>
        <w:rPr/>
      </w:pPr>
      <w:r w:rsidDel="00000000" w:rsidR="00000000" w:rsidRPr="00000000">
        <w:rPr>
          <w:rtl w:val="0"/>
        </w:rPr>
        <w:t xml:space="preserve">When a worker leaves the nest, it </w:t>
      </w:r>
      <w:commentRangeStart w:id="3"/>
      <w:r w:rsidDel="00000000" w:rsidR="00000000" w:rsidRPr="00000000">
        <w:rPr>
          <w:rtl w:val="0"/>
        </w:rPr>
        <w:t xml:space="preserve">stochastically</w:t>
      </w:r>
      <w:commentRangeEnd w:id="3"/>
      <w:r w:rsidDel="00000000" w:rsidR="00000000" w:rsidRPr="00000000">
        <w:commentReference w:id="3"/>
      </w:r>
      <w:r w:rsidDel="00000000" w:rsidR="00000000" w:rsidRPr="00000000">
        <w:rPr>
          <w:rtl w:val="0"/>
        </w:rPr>
        <w:t xml:space="preserve"> makes the decision to forage or steal food from another colony. This decision is dependent on the amount of food available </w:t>
      </w:r>
      <m:oMath>
        <m:r>
          <w:rPr>
            <w:rFonts w:ascii="Cambria Math" w:cs="Cambria Math" w:eastAsia="Cambria Math" w:hAnsi="Cambria Math"/>
          </w:rPr>
          <m:t xml:space="preserve">F</m:t>
        </m:r>
      </m:oMath>
      <w:r w:rsidDel="00000000" w:rsidR="00000000" w:rsidRPr="00000000">
        <w:rPr>
          <w:rtl w:val="0"/>
        </w:rPr>
        <w:t xml:space="preserve"> and number of colonies alive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alive</m:t>
            </m:r>
          </m:sub>
        </m:sSub>
      </m:oMath>
      <w:r w:rsidDel="00000000" w:rsidR="00000000" w:rsidRPr="00000000">
        <w:rPr>
          <w:rtl w:val="0"/>
        </w:rPr>
        <w:t xml:space="preserve">. The probability of foraging is then defined as:</w:t>
      </w:r>
    </w:p>
    <w:p w:rsidR="00000000" w:rsidDel="00000000" w:rsidP="00000000" w:rsidRDefault="00000000" w:rsidRPr="00000000" w14:paraId="0000000E">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foraging</m:t>
            </m:r>
          </m:e>
        </m:d>
        <m:r>
          <w:rPr>
            <w:rFonts w:ascii="Cambria Math" w:cs="Cambria Math" w:eastAsia="Cambria Math" w:hAnsi="Cambria Math"/>
          </w:rPr>
          <m:t xml:space="preserve">=bernoulli</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F</m:t>
                </m:r>
              </m:num>
              <m:den>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alive</m:t>
                    </m:r>
                  </m:sub>
                </m:sSub>
                <m:r>
                  <w:rPr>
                    <w:rFonts w:ascii="Cambria Math" w:cs="Cambria Math" w:eastAsia="Cambria Math" w:hAnsi="Cambria Math"/>
                  </w:rPr>
                  <m:t xml:space="preserve">-1</m:t>
                </m:r>
              </m:den>
            </m:f>
          </m:e>
        </m:d>
      </m:oMath>
      <w:commentRangeStart w:id="4"/>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the worker forages, then one unit of food is acquired from the population food source by the individual. In the event of colony invasion, the intruder undergoes a recognition process in which a worker ant in the target colony determines whether the intruder is a nestmate or a competitor. If accepted </w:t>
      </w:r>
      <w:ins w:author="Margaux Bieuville" w:id="1" w:date="2024-08-05T14:28:44Z">
        <w:r w:rsidDel="00000000" w:rsidR="00000000" w:rsidRPr="00000000">
          <w:rPr>
            <w:rtl w:val="0"/>
          </w:rPr>
          <w:t xml:space="preserve">as a nestmate</w:t>
        </w:r>
      </w:ins>
      <w:del w:author="Margaux Bieuville" w:id="1" w:date="2024-08-05T14:28:44Z">
        <w:r w:rsidDel="00000000" w:rsidR="00000000" w:rsidRPr="00000000">
          <w:rPr>
            <w:rtl w:val="0"/>
          </w:rPr>
          <w:delText xml:space="preserve">as nestmate</w:delText>
        </w:r>
      </w:del>
      <w:r w:rsidDel="00000000" w:rsidR="00000000" w:rsidRPr="00000000">
        <w:rPr>
          <w:rtl w:val="0"/>
        </w:rPr>
        <w:t xml:space="preserve">, the intruder raids one unit of food from the target colony. Since we are utilising Gillespie algorithm for scheduling time, individuals perform their actions in a random order and hence all colonies are foraging and invading simultaneously. Workers which have successfully acquired food and </w:t>
      </w:r>
      <w:ins w:author="Margaux Bieuville" w:id="2" w:date="2024-08-05T15:02:14Z">
        <w:r w:rsidDel="00000000" w:rsidR="00000000" w:rsidRPr="00000000">
          <w:rPr>
            <w:rtl w:val="0"/>
          </w:rPr>
          <w:t xml:space="preserve">are </w:t>
        </w:r>
      </w:ins>
      <w:r w:rsidDel="00000000" w:rsidR="00000000" w:rsidRPr="00000000">
        <w:rPr>
          <w:rtl w:val="0"/>
        </w:rPr>
        <w:t xml:space="preserve">returning to their colonies face another recognition process from a nestmate worker. If they are determined as nestmates, the colony acquires one unit of food. In the scenario where faulty recognition as invader happens, the resource is discarded, and the incoming worker is scheduled for the next task.</w:t>
      </w:r>
    </w:p>
    <w:p w:rsidR="00000000" w:rsidDel="00000000" w:rsidP="00000000" w:rsidRDefault="00000000" w:rsidRPr="00000000" w14:paraId="00000010">
      <w:pPr>
        <w:rPr/>
      </w:pPr>
      <w:r w:rsidDel="00000000" w:rsidR="00000000" w:rsidRPr="00000000">
        <w:rPr>
          <w:rtl w:val="0"/>
        </w:rPr>
        <w:t xml:space="preserve">Our model also accounts for the metabolic costs needed for the production of CHCs. Whenever an individual from colony </w:t>
      </w:r>
      <m:oMath>
        <m:r>
          <w:rPr>
            <w:rFonts w:ascii="Cambria Math" w:cs="Cambria Math" w:eastAsia="Cambria Math" w:hAnsi="Cambria Math"/>
          </w:rPr>
          <m:t xml:space="preserve">r</m:t>
        </m:r>
      </m:oMath>
      <w:r w:rsidDel="00000000" w:rsidR="00000000" w:rsidRPr="00000000">
        <w:rPr>
          <w:rtl w:val="0"/>
        </w:rPr>
        <w:t xml:space="preserve"> performs an action, there is a decrease in the colony food stock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r</m:t>
            </m:r>
          </m:sub>
        </m:sSub>
      </m:oMath>
      <w:r w:rsidDel="00000000" w:rsidR="00000000" w:rsidRPr="00000000">
        <w:rPr>
          <w:rtl w:val="0"/>
        </w:rPr>
        <w:t xml:space="preserve"> given by</w:t>
      </w:r>
    </w:p>
    <w:p w:rsidR="00000000" w:rsidDel="00000000" w:rsidP="00000000" w:rsidRDefault="00000000" w:rsidRPr="00000000" w14:paraId="00000011">
      <w:pPr>
        <w:jc w:val="center"/>
        <w:rPr>
          <w:rFonts w:ascii="Cambria Math" w:cs="Cambria Math" w:eastAsia="Cambria Math" w:hAnsi="Cambria Math"/>
        </w:rPr>
      </w:pPr>
      <m:oMath>
        <m:r>
          <m:t>Δ</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r</m:t>
            </m:r>
          </m:sub>
        </m:sSub>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 xml:space="preserve">m*</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m:t>
                </m:r>
              </m:sub>
            </m:sSub>
          </m:num>
          <m:den>
            <m:r>
              <w:rPr>
                <w:rFonts w:ascii="Cambria Math" w:cs="Cambria Math" w:eastAsia="Cambria Math" w:hAnsi="Cambria Math"/>
              </w:rPr>
              <m:t xml:space="preserve">2000*</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workers</m:t>
                </m:r>
              </m:sub>
            </m:sSub>
          </m:den>
        </m:f>
      </m:oMath>
      <w:commentRangeStart w:id="5"/>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Where </w:t>
      </w:r>
      <m:oMath>
        <m:r>
          <w:rPr>
            <w:rFonts w:ascii="Cambria Math" w:cs="Cambria Math" w:eastAsia="Cambria Math" w:hAnsi="Cambria Math"/>
          </w:rPr>
          <m:t xml:space="preserve">m</m:t>
        </m:r>
      </m:oMath>
      <w:r w:rsidDel="00000000" w:rsidR="00000000" w:rsidRPr="00000000">
        <w:rPr>
          <w:rtl w:val="0"/>
        </w:rPr>
        <w:t xml:space="preserve"> is the cost of CHC biosynthesis per unit CHC. This formula was chosen such that costs increase </w:t>
      </w:r>
      <w:commentRangeStart w:id="6"/>
      <w:r w:rsidDel="00000000" w:rsidR="00000000" w:rsidRPr="00000000">
        <w:rPr>
          <w:rtl w:val="0"/>
        </w:rPr>
        <w:t xml:space="preserve">as the total number of cues in a colony increases</w:t>
      </w:r>
      <w:commentRangeEnd w:id="6"/>
      <w:r w:rsidDel="00000000" w:rsidR="00000000" w:rsidRPr="00000000">
        <w:commentReference w:id="6"/>
      </w:r>
      <w:r w:rsidDel="00000000" w:rsidR="00000000" w:rsidRPr="00000000">
        <w:rPr>
          <w:rtl w:val="0"/>
        </w:rPr>
        <w:t xml:space="preserve">. The division by 2 and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workers</m:t>
            </m:r>
          </m:sub>
        </m:sSub>
      </m:oMath>
      <w:r w:rsidDel="00000000" w:rsidR="00000000" w:rsidRPr="00000000">
        <w:rPr>
          <w:rtl w:val="0"/>
        </w:rPr>
        <w:t xml:space="preserve"> in the denominator is to normalise across two actions needed for gaining one food source and to normalise the total number of workers, respectively. A colony without any resources (non-positive value of colony food stock) dies.</w:t>
      </w:r>
    </w:p>
    <w:p w:rsidR="00000000" w:rsidDel="00000000" w:rsidP="00000000" w:rsidRDefault="00000000" w:rsidRPr="00000000" w14:paraId="00000013">
      <w:pPr>
        <w:rPr/>
      </w:pPr>
      <w:r w:rsidDel="00000000" w:rsidR="00000000" w:rsidRPr="00000000">
        <w:rPr>
          <w:rtl w:val="0"/>
        </w:rPr>
        <w:t xml:space="preserve">Our model allows for multiple forms for food source regeneration, which signifies different biological scenarios (</w:t>
      </w:r>
      <w:commentRangeStart w:id="7"/>
      <w:r w:rsidDel="00000000" w:rsidR="00000000" w:rsidRPr="00000000">
        <w:rPr>
          <w:rtl w:val="0"/>
        </w:rPr>
        <w:t xml:space="preserve">default</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Constant population food source: Under this condition, the amount of population food source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pop</m:t>
            </m:r>
          </m:sub>
        </m:sSub>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stays constant across the </w:t>
      </w:r>
      <w:commentRangeStart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simulation</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Pulsing population food source: In this scenario, 300 units of food are provided to the population at a constant time interval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stock</m:t>
            </m:r>
          </m:sub>
        </m:sSub>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there are any food </w:t>
      </w:r>
      <w:ins w:author="Margaux Bieuville" w:id="3" w:date="2024-08-05T15:17: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sources</w:t>
        </w:r>
      </w:ins>
      <w:del w:author="Margaux Bieuville" w:id="3" w:date="2024-08-05T15:17: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source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right before the regeneration point, they are discarded.</w:t>
      </w:r>
    </w:p>
    <w:p w:rsidR="00000000" w:rsidDel="00000000" w:rsidP="00000000" w:rsidRDefault="00000000" w:rsidRPr="00000000" w14:paraId="00000016">
      <w:pPr>
        <w:pStyle w:val="Heading2"/>
        <w:rPr/>
      </w:pPr>
      <w:r w:rsidDel="00000000" w:rsidR="00000000" w:rsidRPr="00000000">
        <w:rPr>
          <w:rtl w:val="0"/>
        </w:rPr>
        <w:t xml:space="preserve">Recognition Process</w:t>
      </w:r>
    </w:p>
    <w:p w:rsidR="00000000" w:rsidDel="00000000" w:rsidP="00000000" w:rsidRDefault="00000000" w:rsidRPr="00000000" w14:paraId="00000017">
      <w:pPr>
        <w:rPr/>
      </w:pPr>
      <w:r w:rsidDel="00000000" w:rsidR="00000000" w:rsidRPr="00000000">
        <w:rPr>
          <w:rtl w:val="0"/>
        </w:rPr>
        <w:t xml:space="preserve">Every time an individual attempts to enter a colony, a recognition procedure takes place to determine if the individual is a nestmate or intruder. A worker from the resident colony intercepts the intruder and calculates the chemical distance between the intruder’s chemical profile and the resident colony chemical profile. This chemical distance can be calculated in three ways</w:t>
      </w:r>
      <w:ins w:author="Margaux Bieuville" w:id="4" w:date="2024-08-05T15:25:16Z">
        <w:r w:rsidDel="00000000" w:rsidR="00000000" w:rsidRPr="00000000">
          <w:rPr>
            <w:rtl w:val="0"/>
          </w:rPr>
          <w:t xml:space="preserve"> deriving from the Bray-Curtis distance</w:t>
        </w:r>
      </w:ins>
      <w:r w:rsidDel="00000000" w:rsidR="00000000" w:rsidRPr="00000000">
        <w:rPr>
          <w:rtl w:val="0"/>
        </w:rPr>
        <w:t xml:space="preserve"> in ou</w:t>
      </w:r>
      <w:ins w:author="Margaux Bieuville" w:id="5" w:date="2024-08-05T15:20:54Z">
        <w:r w:rsidDel="00000000" w:rsidR="00000000" w:rsidRPr="00000000">
          <w:rPr>
            <w:rtl w:val="0"/>
          </w:rPr>
          <w:t xml:space="preserve">r</w:t>
        </w:r>
      </w:ins>
      <w:del w:author="Margaux Bieuville" w:id="5" w:date="2024-08-05T15:20:54Z">
        <w:r w:rsidDel="00000000" w:rsidR="00000000" w:rsidRPr="00000000">
          <w:rPr>
            <w:rtl w:val="0"/>
          </w:rPr>
          <w:delText xml:space="preserve">t</w:delText>
        </w:r>
      </w:del>
      <w:r w:rsidDel="00000000" w:rsidR="00000000" w:rsidRPr="00000000">
        <w:rPr>
          <w:rtl w:val="0"/>
        </w:rPr>
        <w:t xml:space="preserve"> model:</w:t>
      </w:r>
    </w:p>
    <w:p w:rsidR="00000000" w:rsidDel="00000000" w:rsidP="00000000" w:rsidRDefault="00000000" w:rsidRPr="00000000" w14:paraId="00000018">
      <w:pPr>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similarity (Gestalt): The chemical distance is calculated as the Bray-Curtis distance between the profile of the intruder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resident colony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given by</w:t>
        <w:br w:type="textWrapping"/>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r,i</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G</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cues</m:t>
                    </m:r>
                  </m:sub>
                </m:sSub>
              </m:sup>
            </m:nary>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e>
            </m:d>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num>
          <m:den>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cues</m:t>
                    </m:r>
                  </m:sub>
                </m:sSub>
              </m:sup>
            </m:nary>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commentRangeStart w:id="9"/>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quite similar to the conjectured recognition in the Gestalt model (insert citation).</w:t>
      </w:r>
    </w:p>
    <w:p w:rsidR="00000000" w:rsidDel="00000000" w:rsidP="00000000" w:rsidRDefault="00000000" w:rsidRPr="00000000" w14:paraId="0000001A">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Undesirable-absent (U-absent): This recognition model focuses on ‘unknown’ compounds that are not present or lesser abundant in the resident colony profile compared to the intruder profile. The chemical distance between profile of the intruder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resident colony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 this model is given by a modified Bray-Curtis distance as</w:t>
        <w:br w:type="textWrapping"/>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r,i</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UA</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Times New Roman" w:cs="Times New Roman" w:eastAsia="Times New Roman" w:hAnsi="Times New Roman"/>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cues</m:t>
                    </m:r>
                  </m:sub>
                </m:sSub>
              </m:sup>
            </m:nary>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e>
            </m:d>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num>
          <m:den>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cues</m:t>
                    </m:r>
                  </m:sub>
                </m:sSub>
              </m:sup>
            </m:nary>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if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&lt;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otherwise</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den>
        </m:f>
      </m:oMath>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the compound groups that are present in the resident but absent or less abundant in the intruder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&lt;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ignored, and both the values are set to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before calculating the distance. Thus, the compounds less abundant in the intruder do not contribute to calculating the chemical distance.</w:t>
      </w:r>
    </w:p>
    <w:p w:rsidR="00000000" w:rsidDel="00000000" w:rsidP="00000000" w:rsidRDefault="00000000" w:rsidRPr="00000000" w14:paraId="0000001C">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Desirable-present (D-present): In this recognition system, emphasis is placed on whether the intruder ant has all the compounds that are present in the resident colony. Thus while calculating distance, if compound groups in the intruder that have a higher abundance than residents are ignored, we arrive at the formula</w:t>
        <w:br w:type="textWrapping"/>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r,i</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DP</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Times New Roman" w:cs="Times New Roman" w:eastAsia="Times New Roman" w:hAnsi="Times New Roman"/>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cues</m:t>
                    </m:r>
                  </m:sub>
                </m:sSub>
              </m:sup>
            </m:nary>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e>
            </m:d>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num>
          <m:den>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cues</m:t>
                    </m:r>
                  </m:sub>
                </m:sSub>
              </m:sup>
            </m:nary>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if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&lt;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otherwise</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den>
        </m:f>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Each colony also has a tolerance curve, which gives the rejection propensity for a specific value of chemical distance. The rejection propensity is the binomial probability with which the intruder is rejected entry into the colony. Each colony </w:t>
      </w:r>
      <m:oMath>
        <m:r>
          <w:rPr>
            <w:rFonts w:ascii="Cambria Math" w:cs="Cambria Math" w:eastAsia="Cambria Math" w:hAnsi="Cambria Math"/>
          </w:rPr>
          <m:t xml:space="preserve">r</m:t>
        </m:r>
      </m:oMath>
      <w:r w:rsidDel="00000000" w:rsidR="00000000" w:rsidRPr="00000000">
        <w:rPr>
          <w:rtl w:val="0"/>
        </w:rPr>
        <w:t xml:space="preserve"> has variables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int,r</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slope,r</m:t>
            </m:r>
          </m:sub>
        </m:sSub>
      </m:oMath>
      <w:r w:rsidDel="00000000" w:rsidR="00000000" w:rsidRPr="00000000">
        <w:rPr>
          <w:rtl w:val="0"/>
        </w:rPr>
        <w:t xml:space="preserve">, which code for a linear or logistic tolerance curve: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Linear: Here, the rejection propensity for chemical distance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given by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int,r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slope,r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Logistic: The rejection propensity for chemical distance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given by </w:t>
      </w:r>
      <m:oMath>
        <m:f>
          <m:fPr>
            <m:ctrlPr>
              <w:rPr>
                <w:rFonts w:ascii="Times New Roman" w:cs="Times New Roman" w:eastAsia="Times New Roman" w:hAnsi="Times New Roman"/>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exp</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exp</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slope,r</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int,r</m:t>
                    </m:r>
                  </m:sub>
                </m:sSub>
              </m:e>
            </m:d>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 </m:t>
            </m:r>
          </m:den>
        </m:f>
      </m:oMath>
      <w:del w:author="Margaux Bieuville" w:id="6" w:date="2024-08-05T15:37:38Z">
        <w:commentRangeStart w:id="10"/>
      </w:del>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tolerance curve itself can either be a fixed property of the model or co-evolve along with recognition cues with mutation strength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tolerance</m:t>
            </m:r>
          </m:sub>
        </m:sSub>
      </m:oMath>
      <w:r w:rsidDel="00000000" w:rsidR="00000000" w:rsidRPr="00000000">
        <w:rPr>
          <w:rtl w:val="0"/>
        </w:rPr>
        <w:t xml:space="preserve">. In the scenario where tolerance curves are non-evolving, linear curves are the default and variables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int,r</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slope,r</m:t>
            </m:r>
          </m:sub>
        </m:sSub>
      </m:oMath>
      <w:r w:rsidDel="00000000" w:rsidR="00000000" w:rsidRPr="00000000">
        <w:rPr>
          <w:rtl w:val="0"/>
        </w:rPr>
        <w:t xml:space="preserve"> are sampled from normal distributions with mean 0 and 1 respectively, with standard deviation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tolerance</m:t>
            </m:r>
          </m:sub>
        </m:sSub>
      </m:oMath>
      <w:r w:rsidDel="00000000" w:rsidR="00000000" w:rsidRPr="00000000">
        <w:rPr>
          <w:rtl w:val="0"/>
        </w:rPr>
        <w:t xml:space="preserve">. This sampling imparts demographic heterogeneity to our model.</w:t>
      </w:r>
    </w:p>
    <w:p w:rsidR="00000000" w:rsidDel="00000000" w:rsidP="00000000" w:rsidRDefault="00000000" w:rsidRPr="00000000" w14:paraId="00000021">
      <w:pPr>
        <w:rPr/>
      </w:pPr>
      <w:r w:rsidDel="00000000" w:rsidR="00000000" w:rsidRPr="00000000">
        <w:rPr>
          <w:rtl w:val="0"/>
        </w:rPr>
        <w:t xml:space="preserve">In the scenario where tolerance co-evolves with recognition cues, the tolerance variables for a daughter colony </w:t>
      </w:r>
      <m:oMath>
        <m:r>
          <w:rPr>
            <w:rFonts w:ascii="Cambria Math" w:cs="Cambria Math" w:eastAsia="Cambria Math" w:hAnsi="Cambria Math"/>
          </w:rPr>
          <m:t xml:space="preserve">d</m:t>
        </m:r>
      </m:oMath>
      <w:r w:rsidDel="00000000" w:rsidR="00000000" w:rsidRPr="00000000">
        <w:rPr>
          <w:rtl w:val="0"/>
        </w:rPr>
        <w:t xml:space="preserve"> from parent colony </w:t>
      </w:r>
      <m:oMath>
        <m:r>
          <w:rPr>
            <w:rFonts w:ascii="Cambria Math" w:cs="Cambria Math" w:eastAsia="Cambria Math" w:hAnsi="Cambria Math"/>
          </w:rPr>
          <m:t xml:space="preserve">r</m:t>
        </m:r>
      </m:oMath>
      <w:r w:rsidDel="00000000" w:rsidR="00000000" w:rsidRPr="00000000">
        <w:rPr>
          <w:rtl w:val="0"/>
        </w:rPr>
        <w:t xml:space="preserve"> are given by</w:t>
      </w:r>
    </w:p>
    <w:p w:rsidR="00000000" w:rsidDel="00000000" w:rsidP="00000000" w:rsidRDefault="00000000" w:rsidRPr="00000000" w14:paraId="0000002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int,  d</m:t>
            </m:r>
          </m:sub>
        </m:sSub>
        <m:r>
          <w:rPr>
            <w:rFonts w:ascii="Cambria Math" w:cs="Cambria Math" w:eastAsia="Cambria Math" w:hAnsi="Cambria Math"/>
          </w:rPr>
          <m:t xml:space="preserve">=Normal</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int, r</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 μ</m:t>
                </m:r>
              </m:e>
              <m:sub>
                <m:r>
                  <w:rPr>
                    <w:rFonts w:ascii="Cambria Math" w:cs="Cambria Math" w:eastAsia="Cambria Math" w:hAnsi="Cambria Math"/>
                  </w:rPr>
                  <m:t xml:space="preserve">tolerance</m:t>
                </m:r>
              </m:sub>
            </m:sSub>
          </m:e>
        </m:d>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slope, d</m:t>
            </m:r>
          </m:sub>
        </m:sSub>
        <m:r>
          <w:rPr>
            <w:rFonts w:ascii="Cambria Math" w:cs="Cambria Math" w:eastAsia="Cambria Math" w:hAnsi="Cambria Math"/>
          </w:rPr>
          <m:t xml:space="preserve">=Normal (</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slope,  r</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 μ</m:t>
            </m:r>
          </m:e>
          <m:sub>
            <m:r>
              <w:rPr>
                <w:rFonts w:ascii="Cambria Math" w:cs="Cambria Math" w:eastAsia="Cambria Math" w:hAnsi="Cambria Math"/>
              </w:rPr>
              <m:t xml:space="preserve">tolerance</m:t>
            </m:r>
          </m:sub>
        </m:sSub>
        <m:r>
          <w:rPr>
            <w:rFonts w:ascii="Cambria Math" w:cs="Cambria Math" w:eastAsia="Cambria Math" w:hAnsi="Cambria Math"/>
          </w:rPr>
          <m:t xml:space="preserve">)</m:t>
        </m:r>
      </m:oMath>
      <w:commentRangeStart w:id="11"/>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Here,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tolerance</m:t>
            </m:r>
          </m:sub>
        </m:sSub>
      </m:oMath>
      <w:r w:rsidDel="00000000" w:rsidR="00000000" w:rsidRPr="00000000">
        <w:rPr>
          <w:rtl w:val="0"/>
        </w:rPr>
        <w:t xml:space="preserve"> is the mutation step size for tolerance variables. This is analogous to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cues</m:t>
            </m:r>
          </m:sub>
        </m:sSub>
      </m:oMath>
      <w:r w:rsidDel="00000000" w:rsidR="00000000" w:rsidRPr="00000000">
        <w:rPr>
          <w:rtl w:val="0"/>
        </w:rPr>
        <w:t xml:space="preserve"> as mutation step size for compound groups in the recognition profile. Once the rejection propensity has been obtained from the chemical distance and tolerance curve of the target colony, a Bernoulli sampling is performed with probability of rejection as the rejection sensitivity.</w:t>
      </w:r>
      <w:commentRangeStart w:id="12"/>
      <w:r w:rsidDel="00000000" w:rsidR="00000000" w:rsidRPr="00000000">
        <w:rPr>
          <w:rtl w:val="0"/>
        </w:rPr>
      </w:r>
    </w:p>
    <w:p w:rsidR="00000000" w:rsidDel="00000000" w:rsidP="00000000" w:rsidRDefault="00000000" w:rsidRPr="00000000" w14:paraId="00000024">
      <w:pPr>
        <w:rPr/>
      </w:pPr>
      <w:commentRangeEnd w:id="12"/>
      <w:r w:rsidDel="00000000" w:rsidR="00000000" w:rsidRPr="00000000">
        <w:commentReference w:id="12"/>
      </w:r>
      <w:r w:rsidDel="00000000" w:rsidR="00000000" w:rsidRPr="00000000">
        <w:rPr>
          <w:rtl w:val="0"/>
        </w:rPr>
        <w:t xml:space="preserve">This recognition process occurs every time an individual attempts to steal food from another colony, or when individuals with food return to their own colony. Our model also defines a control scenario where the acceptance or rejection of an intruder is a coin-toss, and not dependent on any chemical profiles or tolerance curves.</w:t>
      </w:r>
    </w:p>
    <w:p w:rsidR="00000000" w:rsidDel="00000000" w:rsidP="00000000" w:rsidRDefault="00000000" w:rsidRPr="00000000" w14:paraId="00000025">
      <w:pPr>
        <w:pStyle w:val="Heading2"/>
        <w:rPr/>
      </w:pPr>
      <w:r w:rsidDel="00000000" w:rsidR="00000000" w:rsidRPr="00000000">
        <w:rPr>
          <w:rtl w:val="0"/>
        </w:rPr>
        <w:t xml:space="preserve">Reproduction and selection</w:t>
      </w:r>
    </w:p>
    <w:p w:rsidR="00000000" w:rsidDel="00000000" w:rsidP="00000000" w:rsidRDefault="00000000" w:rsidRPr="00000000" w14:paraId="00000026">
      <w:pPr>
        <w:rPr/>
      </w:pPr>
      <w:r w:rsidDel="00000000" w:rsidR="00000000" w:rsidRPr="00000000">
        <w:rPr>
          <w:rtl w:val="0"/>
        </w:rPr>
        <w:t xml:space="preserve">By default, reproduction and selection </w:t>
      </w:r>
      <w:ins w:author="Margaux Bieuville" w:id="7" w:date="2024-08-05T15:45:05Z">
        <w:r w:rsidDel="00000000" w:rsidR="00000000" w:rsidRPr="00000000">
          <w:rPr>
            <w:rtl w:val="0"/>
          </w:rPr>
          <w:t xml:space="preserve">are</w:t>
        </w:r>
      </w:ins>
      <w:del w:author="Margaux Bieuville" w:id="7" w:date="2024-08-05T15:45:05Z">
        <w:r w:rsidDel="00000000" w:rsidR="00000000" w:rsidRPr="00000000">
          <w:rPr>
            <w:rtl w:val="0"/>
          </w:rPr>
          <w:delText xml:space="preserve">is</w:delText>
        </w:r>
      </w:del>
      <w:r w:rsidDel="00000000" w:rsidR="00000000" w:rsidRPr="00000000">
        <w:rPr>
          <w:rtl w:val="0"/>
        </w:rPr>
        <w:t xml:space="preserve"> seasonal in our model. After a generation time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gen</m:t>
            </m:r>
          </m:sub>
        </m:sSub>
      </m:oMath>
      <w:r w:rsidDel="00000000" w:rsidR="00000000" w:rsidRPr="00000000">
        <w:rPr>
          <w:rtl w:val="0"/>
        </w:rPr>
        <w:t xml:space="preserve">, a fraction </w:t>
      </w:r>
      <m:oMath>
        <m:r>
          <m:t>δ</m:t>
        </m:r>
      </m:oMath>
      <w:r w:rsidDel="00000000" w:rsidR="00000000" w:rsidRPr="00000000">
        <w:rPr>
          <w:rtl w:val="0"/>
        </w:rPr>
        <w:t xml:space="preserve"> of maximum population size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colonies</m:t>
            </m:r>
          </m:sub>
        </m:sSub>
      </m:oMath>
      <w:r w:rsidDel="00000000" w:rsidR="00000000" w:rsidRPr="00000000">
        <w:rPr>
          <w:rtl w:val="0"/>
        </w:rPr>
        <w:t xml:space="preserve"> dies out. The number of colonies to be removed is adjusted to include the colonies that died due to starvation in this generation. The colony stocks act as proxy fitness values, where the ones with the lowest values are removed. The remaining colonies undergo reproduction, where the number of </w:t>
      </w:r>
      <w:ins w:author="Margaux Bieuville" w:id="8" w:date="2024-08-05T15:45:40Z">
        <w:r w:rsidDel="00000000" w:rsidR="00000000" w:rsidRPr="00000000">
          <w:rPr>
            <w:rtl w:val="0"/>
          </w:rPr>
          <w:t xml:space="preserve">offspring</w:t>
        </w:r>
      </w:ins>
      <w:del w:author="Margaux Bieuville" w:id="8" w:date="2024-08-05T15:45:40Z">
        <w:r w:rsidDel="00000000" w:rsidR="00000000" w:rsidRPr="00000000">
          <w:rPr>
            <w:rtl w:val="0"/>
          </w:rPr>
          <w:delText xml:space="preserve">offsprings</w:delText>
        </w:r>
      </w:del>
      <w:r w:rsidDel="00000000" w:rsidR="00000000" w:rsidRPr="00000000">
        <w:rPr>
          <w:rtl w:val="0"/>
        </w:rPr>
        <w:t xml:space="preserve"> for a colony is proportional to the food collected by that colony relative to the total amount of food available in all living colonies. Thus, a colony can supposedly survive for the entire duration of the simulation. All </w:t>
      </w:r>
      <w:ins w:author="Margaux Bieuville" w:id="9" w:date="2024-08-05T15:46:58Z">
        <w:r w:rsidDel="00000000" w:rsidR="00000000" w:rsidRPr="00000000">
          <w:rPr>
            <w:rtl w:val="0"/>
          </w:rPr>
          <w:t xml:space="preserve">offspring</w:t>
        </w:r>
      </w:ins>
      <w:del w:author="Margaux Bieuville" w:id="9" w:date="2024-08-05T15:46:58Z">
        <w:r w:rsidDel="00000000" w:rsidR="00000000" w:rsidRPr="00000000">
          <w:rPr>
            <w:rtl w:val="0"/>
          </w:rPr>
          <w:delText xml:space="preserve">offsprings</w:delText>
        </w:r>
      </w:del>
      <w:r w:rsidDel="00000000" w:rsidR="00000000" w:rsidRPr="00000000">
        <w:rPr>
          <w:rtl w:val="0"/>
        </w:rPr>
        <w:t xml:space="preserve"> are initialized with default colony food stock value at </w:t>
      </w:r>
      <w:commentRangeStart w:id="13"/>
      <w:r w:rsidDel="00000000" w:rsidR="00000000" w:rsidRPr="00000000">
        <w:rPr>
          <w:rtl w:val="0"/>
        </w:rPr>
        <w:t xml:space="preserve">25</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27">
      <w:pPr>
        <w:rPr/>
      </w:pPr>
      <w:ins w:author="Margaux Bieuville" w:id="10" w:date="2024-08-05T15:48:55Z">
        <w:r w:rsidDel="00000000" w:rsidR="00000000" w:rsidRPr="00000000">
          <w:rPr>
            <w:rtl w:val="0"/>
          </w:rPr>
          <w:t xml:space="preserve">Our model also includes another control for the seasonal cycles: a t</w:t>
        </w:r>
        <w:r w:rsidDel="00000000" w:rsidR="00000000" w:rsidRPr="00000000">
          <w:rPr>
            <w:rtl w:val="0"/>
          </w:rPr>
          <w:t xml:space="preserve">gen</w:t>
        </w:r>
        <w:r w:rsidDel="00000000" w:rsidR="00000000" w:rsidRPr="00000000">
          <w:rPr>
            <w:rtl w:val="0"/>
          </w:rPr>
          <w:t xml:space="preserve">, X% of the colonies are randomly sampled, independently of their respective food stocks, and die out.</w:t>
        </w:r>
      </w:ins>
      <w:del w:author="Margaux Bieuville" w:id="10" w:date="2024-08-05T15:48:55Z">
        <w:r w:rsidDel="00000000" w:rsidR="00000000" w:rsidRPr="00000000">
          <w:rPr>
            <w:rtl w:val="0"/>
          </w:rPr>
          <w:delText xml:space="preserve">Our model also defines another control for the seasonal cycle, where death occurs randomly and is not dependent on colony food stocks.</w:delText>
        </w:r>
      </w:del>
      <w:r w:rsidDel="00000000" w:rsidR="00000000" w:rsidRPr="00000000">
        <w:rPr>
          <w:rtl w:val="0"/>
        </w:rPr>
        <w:t xml:space="preserve"> This control acts as a relative measure for judging performance of Gestalt vs U-absent vs D-present recognition models.</w:t>
      </w:r>
    </w:p>
    <w:p w:rsidR="00000000" w:rsidDel="00000000" w:rsidP="00000000" w:rsidRDefault="00000000" w:rsidRPr="00000000" w14:paraId="00000028">
      <w:pPr>
        <w:rPr/>
      </w:pPr>
      <w:r w:rsidDel="00000000" w:rsidR="00000000" w:rsidRPr="00000000">
        <w:rPr>
          <w:rtl w:val="0"/>
        </w:rPr>
        <w:t xml:space="preserve">The model also encodes for non-seasonal death and reproduction, where the death of a colony is followed by an offspring colony taking its place. Similar to seasonal death and reproduction, the probability of a colony reproducing (once another colony dies) is proportional to the food stock of the colony relative to total food available in all </w:t>
      </w:r>
      <w:commentRangeStart w:id="14"/>
      <w:r w:rsidDel="00000000" w:rsidR="00000000" w:rsidRPr="00000000">
        <w:rPr>
          <w:rtl w:val="0"/>
        </w:rPr>
        <w:t xml:space="preserve">colonies</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29">
      <w:pPr>
        <w:pStyle w:val="Heading2"/>
        <w:rPr/>
      </w:pPr>
      <w:r w:rsidDel="00000000" w:rsidR="00000000" w:rsidRPr="00000000">
        <w:rPr>
          <w:rtl w:val="0"/>
        </w:rPr>
        <w:t xml:space="preserve">Data recorded</w:t>
      </w:r>
    </w:p>
    <w:p w:rsidR="00000000" w:rsidDel="00000000" w:rsidP="00000000" w:rsidRDefault="00000000" w:rsidRPr="00000000" w14:paraId="0000002A">
      <w:pPr>
        <w:rPr/>
      </w:pPr>
      <w:r w:rsidDel="00000000" w:rsidR="00000000" w:rsidRPr="00000000">
        <w:rPr>
          <w:rtl w:val="0"/>
        </w:rPr>
        <w:t xml:space="preserve">The average cue abundance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m:t>
            </m:r>
          </m:sub>
        </m:sSub>
      </m:oMath>
      <w:r w:rsidDel="00000000" w:rsidR="00000000" w:rsidRPr="00000000">
        <w:rPr>
          <w:rtl w:val="0"/>
        </w:rPr>
        <w:t xml:space="preserve"> across colonies was recorded at regular time intervals. Population level cue diversity was measured as the average of all pairwise Bray-Curtis distances between all colonies. In cases where tolerance curves co-evolve with recognition cues, the average of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int, r</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slope,r</m:t>
            </m:r>
          </m:sub>
        </m:sSub>
      </m:oMath>
      <w:r w:rsidDel="00000000" w:rsidR="00000000" w:rsidRPr="00000000">
        <w:rPr>
          <w:rtl w:val="0"/>
        </w:rPr>
        <w:t xml:space="preserve"> were also measured. The average and standard deviation of number of offsprings per colony was also recorded.</w:t>
      </w:r>
      <w:commentRangeStart w:id="15"/>
      <w:commentRangeStart w:id="16"/>
      <w:r w:rsidDel="00000000" w:rsidR="00000000" w:rsidRPr="00000000">
        <w:rPr>
          <w:rtl w:val="0"/>
        </w:rPr>
      </w:r>
    </w:p>
    <w:p w:rsidR="00000000" w:rsidDel="00000000" w:rsidP="00000000" w:rsidRDefault="00000000" w:rsidRPr="00000000" w14:paraId="0000002B">
      <w:pPr>
        <w:pStyle w:val="Heading2"/>
        <w:rPr/>
      </w:pP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Code details and availability</w:t>
      </w:r>
    </w:p>
    <w:p w:rsidR="00000000" w:rsidDel="00000000" w:rsidP="00000000" w:rsidRDefault="00000000" w:rsidRPr="00000000" w14:paraId="0000002C">
      <w:pPr>
        <w:rPr/>
      </w:pPr>
      <w:r w:rsidDel="00000000" w:rsidR="00000000" w:rsidRPr="00000000">
        <w:rPr>
          <w:rtl w:val="0"/>
        </w:rPr>
        <w:t xml:space="preserve">&lt;&lt;need to </w:t>
      </w:r>
      <w:commentRangeStart w:id="17"/>
      <w:r w:rsidDel="00000000" w:rsidR="00000000" w:rsidRPr="00000000">
        <w:rPr>
          <w:rtl w:val="0"/>
        </w:rPr>
        <w:t xml:space="preserve">write</w:t>
      </w:r>
      <w:commentRangeEnd w:id="17"/>
      <w:r w:rsidDel="00000000" w:rsidR="00000000" w:rsidRPr="00000000">
        <w:commentReference w:id="17"/>
      </w:r>
      <w:r w:rsidDel="00000000" w:rsidR="00000000" w:rsidRPr="00000000">
        <w:rPr>
          <w:rtl w:val="0"/>
        </w:rPr>
        <w:t xml:space="preserve">&gt;&gt;</w:t>
      </w:r>
    </w:p>
    <w:p w:rsidR="00000000" w:rsidDel="00000000" w:rsidP="00000000" w:rsidRDefault="00000000" w:rsidRPr="00000000" w14:paraId="0000002D">
      <w:pPr>
        <w:pStyle w:val="Heading2"/>
        <w:rPr/>
      </w:pPr>
      <w:r w:rsidDel="00000000" w:rsidR="00000000" w:rsidRPr="00000000">
        <w:rPr>
          <w:rtl w:val="0"/>
        </w:rPr>
        <w:t xml:space="preserve">Model parameters and variables </w:t>
        <w:br w:type="textWrapping"/>
      </w:r>
    </w:p>
    <w:tbl>
      <w:tblPr>
        <w:tblStyle w:val="Table1"/>
        <w:tblW w:w="86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5534"/>
        <w:gridCol w:w="1701"/>
        <w:tblGridChange w:id="0">
          <w:tblGrid>
            <w:gridCol w:w="1413"/>
            <w:gridCol w:w="5534"/>
            <w:gridCol w:w="1701"/>
          </w:tblGrid>
        </w:tblGridChange>
      </w:tblGrid>
      <w:tr>
        <w:trPr>
          <w:cantSplit w:val="0"/>
          <w:tblHeader w:val="0"/>
        </w:trPr>
        <w:tc>
          <w:tcPr/>
          <w:p w:rsidR="00000000" w:rsidDel="00000000" w:rsidP="00000000" w:rsidRDefault="00000000" w:rsidRPr="00000000" w14:paraId="0000002E">
            <w:pPr>
              <w:jc w:val="center"/>
              <w:rPr>
                <w:b w:val="1"/>
              </w:rPr>
            </w:pPr>
            <w:r w:rsidDel="00000000" w:rsidR="00000000" w:rsidRPr="00000000">
              <w:rPr>
                <w:b w:val="1"/>
                <w:rtl w:val="0"/>
              </w:rPr>
              <w:t xml:space="preserve">Symbol</w:t>
            </w:r>
          </w:p>
        </w:tc>
        <w:tc>
          <w:tcPr/>
          <w:p w:rsidR="00000000" w:rsidDel="00000000" w:rsidP="00000000" w:rsidRDefault="00000000" w:rsidRPr="00000000" w14:paraId="0000002F">
            <w:pPr>
              <w:jc w:val="center"/>
              <w:rPr>
                <w:b w:val="1"/>
              </w:rPr>
            </w:pPr>
            <w:r w:rsidDel="00000000" w:rsidR="00000000" w:rsidRPr="00000000">
              <w:rPr>
                <w:b w:val="1"/>
                <w:rtl w:val="0"/>
              </w:rPr>
              <w:t xml:space="preserve">Definition</w:t>
            </w:r>
          </w:p>
        </w:tc>
        <w:tc>
          <w:tcPr/>
          <w:p w:rsidR="00000000" w:rsidDel="00000000" w:rsidP="00000000" w:rsidRDefault="00000000" w:rsidRPr="00000000" w14:paraId="00000030">
            <w:pPr>
              <w:jc w:val="center"/>
              <w:rPr>
                <w:b w:val="1"/>
              </w:rPr>
            </w:pPr>
            <w:r w:rsidDel="00000000" w:rsidR="00000000" w:rsidRPr="00000000">
              <w:rPr>
                <w:b w:val="1"/>
                <w:rtl w:val="0"/>
              </w:rPr>
              <w:t xml:space="preserve">Default value</w:t>
            </w:r>
          </w:p>
        </w:tc>
      </w:tr>
      <w:tr>
        <w:trPr>
          <w:cantSplit w:val="0"/>
          <w:tblHeader w:val="0"/>
        </w:trPr>
        <w:tc>
          <w:tcPr/>
          <w:p w:rsidR="00000000" w:rsidDel="00000000" w:rsidP="00000000" w:rsidRDefault="00000000" w:rsidRPr="00000000" w14:paraId="0000003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colonies</m:t>
                  </m:r>
                </m:sub>
              </m:sSub>
            </m:oMath>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Total number of colonies in the population</w:t>
            </w:r>
          </w:p>
        </w:tc>
        <w:tc>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50</w:t>
            </w:r>
          </w:p>
        </w:tc>
      </w:tr>
      <w:tr>
        <w:trPr>
          <w:cantSplit w:val="0"/>
          <w:tblHeader w:val="0"/>
        </w:trPr>
        <w:tc>
          <w:tcPr/>
          <w:p w:rsidR="00000000" w:rsidDel="00000000" w:rsidP="00000000" w:rsidRDefault="00000000" w:rsidRPr="00000000" w14:paraId="0000003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workers</m:t>
                  </m:r>
                </m:sub>
              </m:sSub>
            </m:oMath>
            <w:r w:rsidDel="00000000" w:rsidR="00000000" w:rsidRPr="00000000">
              <w:rPr>
                <w:rtl w:val="0"/>
              </w:rPr>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Number of workers in a colony</w:t>
            </w:r>
          </w:p>
        </w:tc>
        <w:tc>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cues</m:t>
                  </m:r>
                </m:sub>
              </m:sSub>
            </m:oMath>
            <w:r w:rsidDel="00000000" w:rsidR="00000000" w:rsidRPr="00000000">
              <w:rPr>
                <w:rtl w:val="0"/>
              </w:rPr>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Number of compound groups in a recognition profile</w:t>
            </w:r>
          </w:p>
        </w:tc>
        <w:tc>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A">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alive</m:t>
                  </m:r>
                </m:sub>
              </m:sSub>
            </m:oMath>
            <w:r w:rsidDel="00000000" w:rsidR="00000000" w:rsidRPr="00000000">
              <w:rPr>
                <w:rtl w:val="0"/>
              </w:rPr>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Number of colonies alive at an instance in the simulation</w:t>
            </w:r>
          </w:p>
        </w:tc>
        <w:tc>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Variable</w:t>
            </w:r>
          </w:p>
        </w:tc>
      </w:tr>
      <w:tr>
        <w:trPr>
          <w:cantSplit w:val="0"/>
          <w:tblHeader w:val="0"/>
        </w:trPr>
        <w:tc>
          <w:tcPr/>
          <w:p w:rsidR="00000000" w:rsidDel="00000000" w:rsidP="00000000" w:rsidRDefault="00000000" w:rsidRPr="00000000" w14:paraId="0000003D">
            <w:pPr>
              <w:jc w:val="center"/>
              <w:rPr>
                <w:rFonts w:ascii="Cambria Math" w:cs="Cambria Math" w:eastAsia="Cambria Math" w:hAnsi="Cambria Math"/>
              </w:rPr>
            </w:pP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cues</m:t>
                  </m:r>
                </m:sub>
              </m:sSub>
            </m:oMath>
            <w:r w:rsidDel="00000000" w:rsidR="00000000" w:rsidRPr="00000000">
              <w:rPr>
                <w:rtl w:val="0"/>
              </w:rPr>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Exponential parameter for the distribution from which initial compound abundances are sampled from</w:t>
            </w:r>
          </w:p>
        </w:tc>
        <w:tc>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0.1</w:t>
            </w:r>
          </w:p>
        </w:tc>
      </w:tr>
      <w:tr>
        <w:trPr>
          <w:cantSplit w:val="0"/>
          <w:tblHeader w:val="0"/>
        </w:trPr>
        <w:tc>
          <w:tcPr/>
          <w:p w:rsidR="00000000" w:rsidDel="00000000" w:rsidP="00000000" w:rsidRDefault="00000000" w:rsidRPr="00000000" w14:paraId="00000040">
            <w:pPr>
              <w:jc w:val="center"/>
              <w:rPr>
                <w:rFonts w:ascii="Cambria Math" w:cs="Cambria Math" w:eastAsia="Cambria Math" w:hAnsi="Cambria Math"/>
              </w:rPr>
            </w:pPr>
            <m:oMath>
              <m:r>
                <w:rPr>
                  <w:rFonts w:ascii="Cambria Math" w:cs="Cambria Math" w:eastAsia="Cambria Math" w:hAnsi="Cambria Math"/>
                </w:rPr>
                <m:t xml:space="preserve">m</m:t>
              </m:r>
            </m:oMath>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Metabolic cost of CHC production per unit</w:t>
            </w:r>
          </w:p>
        </w:tc>
        <w:tc>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40</w:t>
            </w:r>
          </w:p>
        </w:tc>
      </w:tr>
      <w:tr>
        <w:trPr>
          <w:cantSplit w:val="0"/>
          <w:tblHeader w:val="0"/>
        </w:trPr>
        <w:tc>
          <w:tcPr/>
          <w:p w:rsidR="00000000" w:rsidDel="00000000" w:rsidP="00000000" w:rsidRDefault="00000000" w:rsidRPr="00000000" w14:paraId="00000043">
            <w:pPr>
              <w:jc w:val="center"/>
              <w:rPr>
                <w:rFonts w:ascii="Cambria Math" w:cs="Cambria Math" w:eastAsia="Cambria Math" w:hAnsi="Cambria Math"/>
              </w:rPr>
            </w:pP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cues</m:t>
                  </m:r>
                </m:sub>
              </m:sSub>
            </m:oMath>
            <w:r w:rsidDel="00000000" w:rsidR="00000000" w:rsidRPr="00000000">
              <w:rPr>
                <w:rtl w:val="0"/>
              </w:rPr>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Mutation step size for recognition cues</w:t>
            </w:r>
          </w:p>
        </w:tc>
        <w:tc>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46">
            <w:pPr>
              <w:jc w:val="center"/>
              <w:rPr>
                <w:rFonts w:ascii="Cambria Math" w:cs="Cambria Math" w:eastAsia="Cambria Math" w:hAnsi="Cambria Math"/>
              </w:rPr>
            </w:pP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tolerance</m:t>
                  </m:r>
                </m:sub>
              </m:sSub>
            </m:oMath>
            <w:r w:rsidDel="00000000" w:rsidR="00000000" w:rsidRPr="00000000">
              <w:rPr>
                <w:rtl w:val="0"/>
              </w:rPr>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Mutation step size for tolerance variables (if evolving)</w:t>
            </w:r>
          </w:p>
        </w:tc>
        <w:tc>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(don’t know yet)</w:t>
            </w:r>
          </w:p>
        </w:tc>
      </w:tr>
      <w:tr>
        <w:trPr>
          <w:cantSplit w:val="0"/>
          <w:tblHeader w:val="0"/>
        </w:trPr>
        <w:tc>
          <w:tcPr/>
          <w:p w:rsidR="00000000" w:rsidDel="00000000" w:rsidP="00000000" w:rsidRDefault="00000000" w:rsidRPr="00000000" w14:paraId="00000049">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gen</m:t>
                  </m:r>
                </m:sub>
              </m:sSub>
            </m:oMath>
            <w:r w:rsidDel="00000000" w:rsidR="00000000" w:rsidRPr="00000000">
              <w:rPr>
                <w:rtl w:val="0"/>
              </w:rPr>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Generation time for seasonal death and reproduction</w:t>
            </w:r>
          </w:p>
        </w:tc>
        <w:tc>
          <w:tcPr/>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200</w:t>
            </w:r>
          </w:p>
        </w:tc>
      </w:tr>
      <w:tr>
        <w:trPr>
          <w:cantSplit w:val="0"/>
          <w:tblHeader w:val="0"/>
        </w:trPr>
        <w:tc>
          <w:tcPr/>
          <w:p w:rsidR="00000000" w:rsidDel="00000000" w:rsidP="00000000" w:rsidRDefault="00000000" w:rsidRPr="00000000" w14:paraId="0000004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stock</m:t>
                  </m:r>
                </m:sub>
              </m:sSub>
            </m:oMath>
            <w:r w:rsidDel="00000000" w:rsidR="00000000" w:rsidRPr="00000000">
              <w:rPr>
                <w:rtl w:val="0"/>
              </w:rPr>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Regeneration time of population food source in </w:t>
            </w:r>
            <w:r w:rsidDel="00000000" w:rsidR="00000000" w:rsidRPr="00000000">
              <w:rPr>
                <w:sz w:val="20"/>
                <w:szCs w:val="20"/>
                <w:highlight w:val="yellow"/>
                <w:rtl w:val="0"/>
                <w:rPrChange w:author="Margaux Bieuville" w:id="11" w:date="2024-08-05T16:34:56Z">
                  <w:rPr>
                    <w:sz w:val="20"/>
                    <w:szCs w:val="20"/>
                  </w:rPr>
                </w:rPrChange>
              </w:rPr>
              <w:t xml:space="preserve">pulsing</w:t>
            </w:r>
            <w:r w:rsidDel="00000000" w:rsidR="00000000" w:rsidRPr="00000000">
              <w:rPr>
                <w:sz w:val="20"/>
                <w:szCs w:val="20"/>
                <w:rtl w:val="0"/>
              </w:rPr>
              <w:t xml:space="preserve"> food source scenario</w:t>
            </w:r>
          </w:p>
        </w:tc>
        <w:tc>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2</w:t>
            </w:r>
          </w:p>
        </w:tc>
      </w:tr>
      <w:tr>
        <w:trPr>
          <w:cantSplit w:val="0"/>
          <w:tblHeader w:val="0"/>
        </w:trPr>
        <w:tc>
          <w:tcPr/>
          <w:p w:rsidR="00000000" w:rsidDel="00000000" w:rsidP="00000000" w:rsidRDefault="00000000" w:rsidRPr="00000000" w14:paraId="0000004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r</m:t>
                  </m:r>
                </m:sub>
              </m:sSub>
            </m:oMath>
            <w:r w:rsidDel="00000000" w:rsidR="00000000" w:rsidRPr="00000000">
              <w:rPr>
                <w:rtl w:val="0"/>
              </w:rPr>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Food stock available for colony </w:t>
            </w:r>
            <m:oMath>
              <m:r>
                <w:rPr>
                  <w:rFonts w:ascii="Cambria Math" w:cs="Cambria Math" w:eastAsia="Cambria Math" w:hAnsi="Cambria Math"/>
                  <w:sz w:val="20"/>
                  <w:szCs w:val="20"/>
                </w:rPr>
                <m:t xml:space="preserve">r</m:t>
              </m:r>
            </m:oMath>
            <w:r w:rsidDel="00000000" w:rsidR="00000000" w:rsidRPr="00000000">
              <w:rPr>
                <w:rtl w:val="0"/>
              </w:rPr>
            </w:r>
          </w:p>
        </w:tc>
        <w:tc>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Variable</w:t>
            </w:r>
          </w:p>
        </w:tc>
      </w:tr>
      <w:tr>
        <w:trPr>
          <w:cantSplit w:val="0"/>
          <w:tblHeader w:val="0"/>
        </w:trPr>
        <w:tc>
          <w:tcPr/>
          <w:p w:rsidR="00000000" w:rsidDel="00000000" w:rsidP="00000000" w:rsidRDefault="00000000" w:rsidRPr="00000000" w14:paraId="0000005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pop</m:t>
                  </m:r>
                </m:sub>
              </m:sSub>
            </m:oMath>
            <w:r w:rsidDel="00000000" w:rsidR="00000000" w:rsidRPr="00000000">
              <w:rPr>
                <w:rtl w:val="0"/>
              </w:rPr>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Food available at population level in constant food source scenario</w:t>
            </w:r>
          </w:p>
        </w:tc>
        <w:tc>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(don’t know yet)</w:t>
            </w:r>
          </w:p>
        </w:tc>
      </w:tr>
      <w:tr>
        <w:trPr>
          <w:cantSplit w:val="0"/>
          <w:tblHeader w:val="0"/>
        </w:trPr>
        <w:tc>
          <w:tcPr/>
          <w:p w:rsidR="00000000" w:rsidDel="00000000" w:rsidP="00000000" w:rsidRDefault="00000000" w:rsidRPr="00000000" w14:paraId="00000055">
            <w:pPr>
              <w:jc w:val="center"/>
              <w:rPr>
                <w:sz w:val="20"/>
                <w:szCs w:val="20"/>
              </w:rPr>
            </w:pPr>
            <m:oMath>
              <m:r>
                <m:t>δ</m:t>
              </m:r>
            </m:oMath>
            <w:r w:rsidDel="00000000" w:rsidR="00000000" w:rsidRPr="00000000">
              <w:rPr>
                <w:rtl w:val="0"/>
              </w:rPr>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Fraction of total colonies that die seasonally</w:t>
            </w:r>
          </w:p>
        </w:tc>
        <w:tc>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0.4</w:t>
            </w:r>
          </w:p>
        </w:tc>
      </w:tr>
      <w:tr>
        <w:trPr>
          <w:cantSplit w:val="0"/>
          <w:tblHeader w:val="0"/>
        </w:trPr>
        <w:tc>
          <w:tcPr/>
          <w:p w:rsidR="00000000" w:rsidDel="00000000" w:rsidP="00000000" w:rsidRDefault="00000000" w:rsidRPr="00000000" w14:paraId="0000005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int, r</m:t>
                  </m:r>
                </m:sub>
              </m:sSub>
            </m:oMath>
            <w:r w:rsidDel="00000000" w:rsidR="00000000" w:rsidRPr="00000000">
              <w:rPr>
                <w:rtl w:val="0"/>
              </w:rPr>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Intercept variable for tolerance curve</w:t>
            </w:r>
          </w:p>
        </w:tc>
        <w:tc>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5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slope, r</m:t>
                  </m:r>
                </m:sub>
              </m:sSub>
            </m:oMath>
            <w:r w:rsidDel="00000000" w:rsidR="00000000" w:rsidRPr="00000000">
              <w:rPr>
                <w:rtl w:val="0"/>
              </w:rPr>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Slope variable for tolerance curve</w:t>
            </w:r>
          </w:p>
        </w:tc>
        <w:tc>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5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 i</m:t>
                  </m:r>
                </m:sub>
              </m:sSub>
            </m:oMath>
            <w:r w:rsidDel="00000000" w:rsidR="00000000" w:rsidRPr="00000000">
              <w:rPr>
                <w:rtl w:val="0"/>
              </w:rPr>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Cue abundance for compound group </w:t>
            </w:r>
            <m:oMath>
              <m:r>
                <w:rPr>
                  <w:rFonts w:ascii="Cambria Math" w:cs="Cambria Math" w:eastAsia="Cambria Math" w:hAnsi="Cambria Math"/>
                  <w:sz w:val="20"/>
                  <w:szCs w:val="20"/>
                </w:rPr>
                <m:t xml:space="preserve">i</m:t>
              </m:r>
            </m:oMath>
            <w:r w:rsidDel="00000000" w:rsidR="00000000" w:rsidRPr="00000000">
              <w:rPr>
                <w:sz w:val="20"/>
                <w:szCs w:val="20"/>
                <w:rtl w:val="0"/>
              </w:rPr>
              <w:t xml:space="preserve"> in colony </w:t>
            </w:r>
            <m:oMath>
              <m:r>
                <w:rPr>
                  <w:rFonts w:ascii="Cambria Math" w:cs="Cambria Math" w:eastAsia="Cambria Math" w:hAnsi="Cambria Math"/>
                  <w:sz w:val="20"/>
                  <w:szCs w:val="20"/>
                </w:rPr>
                <m:t xml:space="preserve">r</m:t>
              </m:r>
            </m:oMath>
            <w:r w:rsidDel="00000000" w:rsidR="00000000" w:rsidRPr="00000000">
              <w:rPr>
                <w:rtl w:val="0"/>
              </w:rPr>
            </w:r>
          </w:p>
        </w:tc>
        <w:tc>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Variable</w:t>
            </w:r>
          </w:p>
        </w:tc>
      </w:tr>
      <w:tr>
        <w:trPr>
          <w:cantSplit w:val="0"/>
          <w:tblHeader w:val="0"/>
        </w:trPr>
        <w:tc>
          <w:tcPr/>
          <w:p w:rsidR="00000000" w:rsidDel="00000000" w:rsidP="00000000" w:rsidRDefault="00000000" w:rsidRPr="00000000" w14:paraId="0000006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r</m:t>
                  </m:r>
                </m:sub>
              </m:sSub>
            </m:oMath>
            <w:r w:rsidDel="00000000" w:rsidR="00000000" w:rsidRPr="00000000">
              <w:rPr>
                <w:rtl w:val="0"/>
              </w:rPr>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Total cue abundance for colony </w:t>
            </w:r>
            <m:oMath>
              <m:r>
                <w:rPr>
                  <w:rFonts w:ascii="Cambria Math" w:cs="Cambria Math" w:eastAsia="Cambria Math" w:hAnsi="Cambria Math"/>
                  <w:sz w:val="20"/>
                  <w:szCs w:val="20"/>
                </w:rPr>
                <m:t xml:space="preserve">r</m:t>
              </m:r>
            </m:oMath>
            <w:r w:rsidDel="00000000" w:rsidR="00000000" w:rsidRPr="00000000">
              <w:rPr>
                <w:rtl w:val="0"/>
              </w:rPr>
            </w:r>
          </w:p>
        </w:tc>
        <w:tc>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Variable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gaux Bieuville" w:id="10" w:date="2024-08-05T15:43:24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be printed in words so, as a detail: I think you have 2 "exp" in your formulas</w:t>
      </w:r>
    </w:p>
  </w:comment>
  <w:comment w:author="Margaux Bieuville" w:id="5" w:date="2024-08-05T15:16:1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the same formula as line 113 in nest.hpp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text, "division by 2" and 2,000 in formula</w:t>
      </w:r>
    </w:p>
  </w:comment>
  <w:comment w:author="Margaux Bieuville" w:id="1" w:date="2024-08-05T10:07:4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have some details that would be better in your intro when you explain the context &gt; the gap and challenge &gt; your research question and briefly what you have done to answer 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rather go straight to the point "each worker has a profile made of x components (we set x to ten) etc etc)</w:t>
      </w:r>
    </w:p>
  </w:comment>
  <w:comment w:author="Margaux Bieuville" w:id="11" w:date="2024-08-05T15:39:55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me think of asking you to explain that</w:t>
      </w:r>
    </w:p>
  </w:comment>
  <w:comment w:author="Margaux Bieuville" w:id="3" w:date="2024-08-05T14:27:43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stochastic or adaptive ?</w:t>
      </w:r>
    </w:p>
  </w:comment>
  <w:comment w:author="Margaux Bieuville" w:id="9" w:date="2024-08-05T15:24:2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missing a "min" in the numerator?</w:t>
      </w:r>
    </w:p>
  </w:comment>
  <w:comment w:author="Margaux Bieuville" w:id="8" w:date="2024-08-05T15:18:51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case where there a regeneration rate that keeps it approximately constant throughout the simulation?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we can be more precise</w:t>
      </w:r>
    </w:p>
  </w:comment>
  <w:comment w:author="Margaux Bieuville" w:id="13" w:date="2024-08-05T15:47:32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same at t0 ?</w:t>
      </w:r>
    </w:p>
  </w:comment>
  <w:comment w:author="Margaux Bieuville" w:id="7" w:date="2024-08-05T15:20:17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here : you could call them "continuous regeneration" (mimics environments which etc etc) and "discrete regeneration" (mimics seasonality blah blah)</w:t>
      </w:r>
    </w:p>
  </w:comment>
  <w:comment w:author="Margaux Bieuville" w:id="0" w:date="2024-08-05T14:27:26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use "adaptively" while below, you use "stochastically"</w:t>
      </w:r>
    </w:p>
  </w:comment>
  <w:comment w:author="Margaux Bieuville" w:id="15" w:date="2024-08-05T16:33:07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section will need to be refined once, in the intro, we have a (list of) precise question(s) so we can tie outputs with questions / compare info brought by each output</w:t>
      </w:r>
    </w:p>
  </w:comment>
  <w:comment w:author="Margaux Bieuville" w:id="16" w:date="2024-08-05T16:37:23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you don't talk yet about the relatedness</w:t>
      </w:r>
    </w:p>
  </w:comment>
  <w:comment w:author="Margaux Bieuville" w:id="2" w:date="2024-08-05T14:26:3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spread of sampling curves ensures that, on average, workers from a given colony have a more similar profile than a worker from an unrelated colony"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tad more precise + introduces this idea of kinship/relatedness that'll be analysed after)</w:t>
      </w:r>
    </w:p>
  </w:comment>
  <w:comment w:author="Margaux Bieuville" w:id="4" w:date="2024-08-05T14:39:19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discussed with Florian the fact that here, we have a proba weighted by the amount of available food instead of the random choice in the netlogo code? (I went back to the version 7 and it seems that the focal ant takes a random decision between stealing and foraging)</w:t>
      </w:r>
    </w:p>
  </w:comment>
  <w:comment w:author="Margaux Bieuville" w:id="6" w:date="2024-08-05T15:08:4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misleading and understood as "the number of components increases"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suggest using "abundance"</w:t>
      </w:r>
    </w:p>
  </w:comment>
  <w:comment w:author="Margaux Bieuville" w:id="14" w:date="2024-08-05T16:30:5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it might be good to call them seasonal and continuous reproduction</w:t>
      </w:r>
    </w:p>
  </w:comment>
  <w:comment w:author="Margaux Bieuville" w:id="12" w:date="2024-08-05T15:42:3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have "rejection propensity", "probability of rejection" and "rejection sensitivity". It'll make it harder for readers to understand what you did and why if you multiply the number of similar words</w:t>
      </w:r>
    </w:p>
  </w:comment>
  <w:comment w:author="Margaux Bieuville" w:id="17" w:date="2024-08-05T16:33:38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write here only that you used C++, not at the beginning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00000"/>
      <w:sz w:val="28"/>
      <w:szCs w:val="28"/>
    </w:rPr>
  </w:style>
  <w:style w:type="paragraph" w:styleId="Heading2">
    <w:name w:val="heading 2"/>
    <w:basedOn w:val="Normal"/>
    <w:next w:val="Normal"/>
    <w:pPr>
      <w:keepNext w:val="1"/>
      <w:keepLines w:val="1"/>
      <w:spacing w:after="0" w:before="40" w:line="240" w:lineRule="auto"/>
    </w:pPr>
    <w:rPr>
      <w:b w:val="1"/>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